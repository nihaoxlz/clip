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  <w:r w:rsidRPr="00FF53F9">
        <w:rPr>
          <w:rStyle w:val="a6"/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274310" cy="3369009"/>
            <wp:effectExtent l="0" t="0" r="0" b="0"/>
            <wp:docPr id="1" name="图片 1" descr="C:\Users\M303-A2\Desktop\e446639cb215f0f6d339257f078f3d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303-A2\Desktop\e446639cb215f0f6d339257f078f3d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Default="00FF53F9" w:rsidP="00FF53F9">
      <w:pPr>
        <w:pStyle w:val="a5"/>
        <w:spacing w:line="480" w:lineRule="atLeast"/>
        <w:ind w:firstLineChars="200" w:firstLine="480"/>
        <w:rPr>
          <w:rStyle w:val="a6"/>
          <w:rFonts w:ascii="微软雅黑" w:eastAsia="微软雅黑" w:hAnsi="微软雅黑"/>
          <w:color w:val="000000"/>
        </w:rPr>
      </w:pPr>
    </w:p>
    <w:p w:rsidR="00FF53F9" w:rsidRPr="00FF53F9" w:rsidRDefault="00FF53F9" w:rsidP="009E56EB">
      <w:pPr>
        <w:pStyle w:val="a5"/>
        <w:spacing w:line="480" w:lineRule="atLeast"/>
        <w:ind w:firstLineChars="100" w:firstLine="522"/>
        <w:rPr>
          <w:rStyle w:val="a6"/>
          <w:rFonts w:asciiTheme="majorEastAsia" w:eastAsiaTheme="majorEastAsia" w:hAnsiTheme="majorEastAsia"/>
          <w:color w:val="000000"/>
          <w:sz w:val="52"/>
          <w:szCs w:val="52"/>
        </w:rPr>
      </w:pPr>
      <w:r w:rsidRPr="00FF53F9">
        <w:rPr>
          <w:rStyle w:val="a6"/>
          <w:rFonts w:asciiTheme="majorEastAsia" w:eastAsiaTheme="majorEastAsia" w:hAnsiTheme="majorEastAsia" w:hint="eastAsia"/>
          <w:color w:val="000000"/>
          <w:sz w:val="52"/>
          <w:szCs w:val="52"/>
        </w:rPr>
        <w:t>JRI第二届乒乓球赛</w:t>
      </w:r>
      <w:r>
        <w:rPr>
          <w:rStyle w:val="a6"/>
          <w:rFonts w:asciiTheme="majorEastAsia" w:eastAsiaTheme="majorEastAsia" w:hAnsiTheme="majorEastAsia" w:hint="eastAsia"/>
          <w:color w:val="000000"/>
          <w:sz w:val="52"/>
          <w:szCs w:val="52"/>
        </w:rPr>
        <w:t>活动策划书</w:t>
      </w: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FF53F9" w:rsidRPr="00C1269A" w:rsidRDefault="00FF53F9" w:rsidP="00E15A92">
      <w:pPr>
        <w:pStyle w:val="a5"/>
        <w:spacing w:line="480" w:lineRule="atLeast"/>
        <w:rPr>
          <w:rStyle w:val="a6"/>
          <w:rFonts w:ascii="微软雅黑" w:eastAsia="微软雅黑" w:hAnsi="微软雅黑"/>
          <w:color w:val="000000"/>
        </w:rPr>
      </w:pP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一、活动目的</w:t>
      </w:r>
    </w:p>
    <w:p w:rsidR="00E15A92" w:rsidRDefault="000B1013" w:rsidP="002F3A25">
      <w:pPr>
        <w:pStyle w:val="a5"/>
        <w:spacing w:line="480" w:lineRule="atLeast"/>
        <w:ind w:firstLine="46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“要么学习，要么运动”身体和心灵总要一个在路上</w:t>
      </w:r>
      <w:r w:rsidR="002F3A25">
        <w:rPr>
          <w:rFonts w:ascii="微软雅黑" w:eastAsia="微软雅黑" w:hAnsi="微软雅黑" w:hint="eastAsia"/>
          <w:color w:val="000000"/>
        </w:rPr>
        <w:t>！</w:t>
      </w:r>
      <w:r>
        <w:rPr>
          <w:rFonts w:ascii="微软雅黑" w:eastAsia="微软雅黑" w:hAnsi="微软雅黑" w:hint="eastAsia"/>
          <w:color w:val="000000"/>
        </w:rPr>
        <w:t>此次比赛</w:t>
      </w:r>
      <w:r w:rsidR="00E15A92">
        <w:rPr>
          <w:rFonts w:ascii="微软雅黑" w:eastAsia="微软雅黑" w:hAnsi="微软雅黑" w:hint="eastAsia"/>
          <w:color w:val="000000"/>
        </w:rPr>
        <w:t>旨在</w:t>
      </w:r>
      <w:r w:rsidR="002F3A25">
        <w:rPr>
          <w:rFonts w:ascii="微软雅黑" w:eastAsia="微软雅黑" w:hAnsi="微软雅黑" w:hint="eastAsia"/>
          <w:color w:val="000000"/>
        </w:rPr>
        <w:t>帮助师生丰富闲余时间，提高生活质量，增加茶余饭后的谈资；同时加强师生之间的互动交流，提供一个可以发挥特长、增进友谊的平台；促进新入住的师生融入JRI式的生活</w:t>
      </w:r>
      <w:r w:rsidR="00C1269A">
        <w:rPr>
          <w:rFonts w:ascii="微软雅黑" w:eastAsia="微软雅黑" w:hAnsi="微软雅黑" w:hint="eastAsia"/>
          <w:color w:val="000000"/>
        </w:rPr>
        <w:t>，开启全民运动模式</w:t>
      </w:r>
      <w:r w:rsidR="002F3A25">
        <w:rPr>
          <w:rFonts w:ascii="微软雅黑" w:eastAsia="微软雅黑" w:hAnsi="微软雅黑" w:hint="eastAsia"/>
          <w:color w:val="000000"/>
        </w:rPr>
        <w:t>！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二、活动主题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 xml:space="preserve">　　</w:t>
      </w:r>
      <w:r w:rsidR="00AE0A10">
        <w:rPr>
          <w:rStyle w:val="a6"/>
          <w:rFonts w:ascii="微软雅黑" w:eastAsia="微软雅黑" w:hAnsi="微软雅黑" w:hint="eastAsia"/>
          <w:color w:val="000000"/>
        </w:rPr>
        <w:t>唯有科研和运动不可负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三、活动时间</w:t>
      </w:r>
    </w:p>
    <w:p w:rsidR="00E15A92" w:rsidRDefault="002F3A25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2016年3月15日-2016年3月18日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四、活动对象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 w:rsidR="00E123CE">
        <w:rPr>
          <w:rFonts w:ascii="微软雅黑" w:eastAsia="微软雅黑" w:hAnsi="微软雅黑" w:hint="eastAsia"/>
          <w:color w:val="000000"/>
        </w:rPr>
        <w:t>入驻</w:t>
      </w:r>
      <w:r w:rsidR="00FC0A80">
        <w:rPr>
          <w:rFonts w:ascii="微软雅黑" w:eastAsia="微软雅黑" w:hAnsi="微软雅黑" w:hint="eastAsia"/>
          <w:color w:val="000000"/>
        </w:rPr>
        <w:t>JRI的学生、教职工及科研人员，名额有限，额满即止！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五、主办单位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 w:rsidR="00FC0A80">
        <w:rPr>
          <w:rFonts w:ascii="微软雅黑" w:eastAsia="微软雅黑" w:hAnsi="微软雅黑" w:hint="eastAsia"/>
          <w:color w:val="000000"/>
        </w:rPr>
        <w:t>JRI</w:t>
      </w:r>
      <w:r w:rsidR="00B775D4" w:rsidDel="00B775D4">
        <w:rPr>
          <w:rFonts w:ascii="微软雅黑" w:eastAsia="微软雅黑" w:hAnsi="微软雅黑" w:hint="eastAsia"/>
          <w:color w:val="000000"/>
        </w:rPr>
        <w:t xml:space="preserve"> 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t>六、活动安排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(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)、比赛项目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本次比赛分乒乓球男子</w:t>
      </w:r>
      <w:r w:rsidR="00AE0A10">
        <w:rPr>
          <w:rFonts w:ascii="微软雅黑" w:eastAsia="微软雅黑" w:hAnsi="微软雅黑" w:hint="eastAsia"/>
          <w:color w:val="000000"/>
        </w:rPr>
        <w:t>单打（</w:t>
      </w:r>
      <w:r>
        <w:rPr>
          <w:rFonts w:ascii="微软雅黑" w:eastAsia="微软雅黑" w:hAnsi="微软雅黑" w:hint="eastAsia"/>
          <w:color w:val="000000"/>
        </w:rPr>
        <w:t>自由报名）、女子单打（自由报名）</w:t>
      </w:r>
      <w:r w:rsidR="00FC0A80">
        <w:rPr>
          <w:rFonts w:ascii="微软雅黑" w:eastAsia="微软雅黑" w:hAnsi="微软雅黑" w:hint="eastAsia"/>
          <w:color w:val="000000"/>
        </w:rPr>
        <w:t>、男女混双和中外混双（不限男女，仅要求一个为中国籍，另一个为外国籍）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（二）、报名工作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r w:rsidR="00FC0A80">
        <w:rPr>
          <w:rFonts w:ascii="微软雅黑" w:eastAsia="微软雅黑" w:hAnsi="微软雅黑" w:hint="eastAsia"/>
          <w:color w:val="000000"/>
        </w:rPr>
        <w:t>3月初</w:t>
      </w:r>
      <w:r>
        <w:rPr>
          <w:rFonts w:ascii="微软雅黑" w:eastAsia="微软雅黑" w:hAnsi="微软雅黑" w:hint="eastAsia"/>
          <w:color w:val="000000"/>
        </w:rPr>
        <w:t>开始做前期宣传工作，同时接受报名，</w:t>
      </w:r>
      <w:r w:rsidR="00FC0A80">
        <w:rPr>
          <w:rFonts w:ascii="微软雅黑" w:eastAsia="微软雅黑" w:hAnsi="微软雅黑" w:hint="eastAsia"/>
          <w:color w:val="000000"/>
        </w:rPr>
        <w:t>报名时间：3月7日-11日，14级JRI学生报名于贺雨言同学，15级JRI学生报名于张晓娜同学，JIE学生报名于辅导员</w:t>
      </w:r>
      <w:proofErr w:type="spellStart"/>
      <w:r w:rsidR="00FC0A80">
        <w:rPr>
          <w:rFonts w:ascii="微软雅黑" w:eastAsia="微软雅黑" w:hAnsi="微软雅黑" w:hint="eastAsia"/>
          <w:color w:val="000000"/>
        </w:rPr>
        <w:t>Nodi</w:t>
      </w:r>
      <w:proofErr w:type="spellEnd"/>
      <w:r w:rsidR="00FC0A80">
        <w:rPr>
          <w:rFonts w:ascii="微软雅黑" w:eastAsia="微软雅黑" w:hAnsi="微软雅黑" w:hint="eastAsia"/>
          <w:color w:val="000000"/>
        </w:rPr>
        <w:t>，教职工及科研人员报名于卢</w:t>
      </w:r>
      <w:r w:rsidR="00B775D4">
        <w:rPr>
          <w:rFonts w:ascii="微软雅黑" w:eastAsia="微软雅黑" w:hAnsi="微软雅黑" w:hint="eastAsia"/>
          <w:color w:val="000000"/>
        </w:rPr>
        <w:t>颖</w:t>
      </w:r>
      <w:r w:rsidR="00FC0A80">
        <w:rPr>
          <w:rFonts w:ascii="微软雅黑" w:eastAsia="微软雅黑" w:hAnsi="微软雅黑" w:hint="eastAsia"/>
          <w:color w:val="000000"/>
        </w:rPr>
        <w:t>峰老师。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（三）、赛事安排</w:t>
      </w:r>
    </w:p>
    <w:p w:rsidR="00E15A92" w:rsidRDefault="00E15A92" w:rsidP="00AE0A10">
      <w:pPr>
        <w:pStyle w:val="a5"/>
        <w:spacing w:line="480" w:lineRule="atLeast"/>
        <w:ind w:firstLine="46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（1）比赛场地定在</w:t>
      </w:r>
      <w:r w:rsidR="00FC0A80">
        <w:rPr>
          <w:rFonts w:ascii="微软雅黑" w:eastAsia="微软雅黑" w:hAnsi="微软雅黑" w:hint="eastAsia"/>
          <w:color w:val="000000"/>
        </w:rPr>
        <w:t>JRI教学科研楼5楼乒乓球室</w:t>
      </w:r>
      <w:r w:rsidR="00E123CE">
        <w:rPr>
          <w:rFonts w:ascii="微软雅黑" w:eastAsia="微软雅黑" w:hAnsi="微软雅黑" w:hint="eastAsia"/>
          <w:color w:val="000000"/>
        </w:rPr>
        <w:t>(</w:t>
      </w:r>
      <w:r w:rsidR="00E123CE">
        <w:rPr>
          <w:rFonts w:ascii="微软雅黑" w:eastAsia="微软雅黑" w:hAnsi="微软雅黑"/>
          <w:color w:val="000000"/>
        </w:rPr>
        <w:t>M</w:t>
      </w:r>
      <w:r w:rsidR="00E123CE">
        <w:rPr>
          <w:rFonts w:ascii="微软雅黑" w:eastAsia="微软雅黑" w:hAnsi="微软雅黑" w:hint="eastAsia"/>
          <w:color w:val="000000"/>
        </w:rPr>
        <w:t>5</w:t>
      </w:r>
      <w:r w:rsidR="00E123CE">
        <w:rPr>
          <w:rFonts w:ascii="微软雅黑" w:eastAsia="微软雅黑" w:hAnsi="微软雅黑"/>
          <w:color w:val="000000"/>
        </w:rPr>
        <w:t>03)</w:t>
      </w:r>
    </w:p>
    <w:p w:rsidR="00AE0A10" w:rsidRPr="00AE0A10" w:rsidRDefault="00AE0A10" w:rsidP="00AE0A10">
      <w:pPr>
        <w:pStyle w:val="a5"/>
        <w:spacing w:line="480" w:lineRule="atLeast"/>
        <w:ind w:leftChars="219" w:left="1060" w:hangingChars="250" w:hanging="60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（2）比赛前一天（3月</w:t>
      </w:r>
      <w:r w:rsidR="00560C19">
        <w:rPr>
          <w:rFonts w:ascii="微软雅黑" w:eastAsia="微软雅黑" w:hAnsi="微软雅黑" w:hint="eastAsia"/>
          <w:color w:val="000000"/>
        </w:rPr>
        <w:t>14</w:t>
      </w:r>
      <w:r>
        <w:rPr>
          <w:rFonts w:ascii="微软雅黑" w:eastAsia="微软雅黑" w:hAnsi="微软雅黑" w:hint="eastAsia"/>
          <w:color w:val="000000"/>
        </w:rPr>
        <w:t>日）将安排参赛选手抽签，确定赛程及具体比赛时间</w:t>
      </w:r>
    </w:p>
    <w:p w:rsidR="00AE0A10" w:rsidRDefault="00E15A92" w:rsidP="00AE0A10">
      <w:pPr>
        <w:pStyle w:val="a5"/>
        <w:spacing w:line="480" w:lineRule="atLeast"/>
        <w:ind w:firstLine="465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/>
        </w:rPr>
        <w:t>（2）比赛一律采取常规比赛规则来进行，</w:t>
      </w:r>
      <w:r w:rsidR="00AE0A10">
        <w:rPr>
          <w:rFonts w:ascii="微软雅黑" w:eastAsia="微软雅黑" w:hAnsi="微软雅黑" w:hint="eastAsia"/>
          <w:color w:val="000000"/>
        </w:rPr>
        <w:t>全部比赛均采取</w:t>
      </w:r>
      <w:r w:rsidR="00D852C7">
        <w:rPr>
          <w:rFonts w:ascii="微软雅黑" w:eastAsia="微软雅黑" w:hAnsi="微软雅黑" w:hint="eastAsia"/>
          <w:color w:val="000000"/>
        </w:rPr>
        <w:t>单</w:t>
      </w:r>
      <w:r w:rsidR="00AE0A10">
        <w:rPr>
          <w:rFonts w:ascii="微软雅黑" w:eastAsia="微软雅黑" w:hAnsi="微软雅黑" w:hint="eastAsia"/>
          <w:color w:val="000000"/>
        </w:rPr>
        <w:t>淘汰制</w:t>
      </w:r>
    </w:p>
    <w:p w:rsidR="00E15A92" w:rsidRDefault="00E15A92" w:rsidP="00AE0A10">
      <w:pPr>
        <w:pStyle w:val="a5"/>
        <w:spacing w:line="480" w:lineRule="atLeast"/>
        <w:ind w:left="1080" w:hangingChars="450" w:hanging="10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（3）</w:t>
      </w:r>
      <w:r w:rsidR="00AE0A10">
        <w:rPr>
          <w:rFonts w:ascii="微软雅黑" w:eastAsia="微软雅黑" w:hAnsi="微软雅黑" w:hint="eastAsia"/>
          <w:color w:val="000000"/>
        </w:rPr>
        <w:t>比赛期间，</w:t>
      </w:r>
      <w:r>
        <w:rPr>
          <w:rFonts w:ascii="微软雅黑" w:eastAsia="微软雅黑" w:hAnsi="微软雅黑" w:hint="eastAsia"/>
          <w:color w:val="000000"/>
        </w:rPr>
        <w:t>每张台</w:t>
      </w:r>
      <w:r w:rsidR="00D852C7">
        <w:rPr>
          <w:rFonts w:ascii="微软雅黑" w:eastAsia="微软雅黑" w:hAnsi="微软雅黑" w:hint="eastAsia"/>
          <w:color w:val="000000"/>
        </w:rPr>
        <w:t>配备</w:t>
      </w:r>
      <w:r>
        <w:rPr>
          <w:rFonts w:ascii="微软雅黑" w:eastAsia="微软雅黑" w:hAnsi="微软雅黑" w:hint="eastAsia"/>
          <w:color w:val="000000"/>
        </w:rPr>
        <w:t>一名</w:t>
      </w:r>
      <w:r w:rsidR="00D852C7">
        <w:rPr>
          <w:rFonts w:ascii="微软雅黑" w:eastAsia="微软雅黑" w:hAnsi="微软雅黑" w:hint="eastAsia"/>
          <w:color w:val="000000"/>
        </w:rPr>
        <w:t>裁判</w:t>
      </w:r>
      <w:r>
        <w:rPr>
          <w:rFonts w:ascii="微软雅黑" w:eastAsia="微软雅黑" w:hAnsi="微软雅黑" w:hint="eastAsia"/>
          <w:color w:val="000000"/>
        </w:rPr>
        <w:t>，</w:t>
      </w:r>
      <w:r w:rsidR="00036B7C">
        <w:rPr>
          <w:rFonts w:ascii="微软雅黑" w:eastAsia="微软雅黑" w:hAnsi="微软雅黑" w:hint="eastAsia"/>
          <w:color w:val="000000"/>
        </w:rPr>
        <w:t>裁判同时负责相关积分工作</w:t>
      </w:r>
      <w:r w:rsidR="00D852C7">
        <w:rPr>
          <w:rFonts w:ascii="微软雅黑" w:eastAsia="微软雅黑" w:hAnsi="微软雅黑" w:hint="eastAsia"/>
          <w:color w:val="000000"/>
        </w:rPr>
        <w:t>，裁判将由相关班委或者指定人员负责</w:t>
      </w:r>
    </w:p>
    <w:p w:rsidR="00D852C7" w:rsidRDefault="00D852C7" w:rsidP="00D852C7">
      <w:pPr>
        <w:pStyle w:val="a5"/>
        <w:spacing w:line="480" w:lineRule="atLeast"/>
        <w:ind w:left="1080" w:hangingChars="450" w:hanging="10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   （4）另外比赛期间设</w:t>
      </w:r>
      <w:r w:rsidR="00560C19">
        <w:rPr>
          <w:rFonts w:ascii="微软雅黑" w:eastAsia="微软雅黑" w:hAnsi="微软雅黑" w:hint="eastAsia"/>
          <w:color w:val="000000"/>
        </w:rPr>
        <w:t>两</w:t>
      </w:r>
      <w:r>
        <w:rPr>
          <w:rFonts w:ascii="微软雅黑" w:eastAsia="微软雅黑" w:hAnsi="微软雅黑" w:hint="eastAsia"/>
          <w:color w:val="000000"/>
        </w:rPr>
        <w:t>名主要负责人，全权负责比赛期间场馆秩序和比赛最终结果的统计，并且</w:t>
      </w:r>
      <w:r w:rsidR="00281C8D">
        <w:rPr>
          <w:rFonts w:ascii="微软雅黑" w:eastAsia="微软雅黑" w:hAnsi="微软雅黑" w:hint="eastAsia"/>
          <w:color w:val="000000"/>
        </w:rPr>
        <w:t>安排协调相关赛程和比赛场次</w:t>
      </w:r>
    </w:p>
    <w:p w:rsidR="00560C19" w:rsidRDefault="00560C19" w:rsidP="00560C19">
      <w:pPr>
        <w:pStyle w:val="a5"/>
        <w:spacing w:line="480" w:lineRule="atLeast"/>
        <w:ind w:firstLineChars="100" w:firstLine="24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（四）、</w:t>
      </w:r>
      <w:r w:rsidR="00E15A92">
        <w:rPr>
          <w:rFonts w:ascii="微软雅黑" w:eastAsia="微软雅黑" w:hAnsi="微软雅黑" w:hint="eastAsia"/>
          <w:color w:val="000000"/>
        </w:rPr>
        <w:t>比赛规则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单打比赛：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1.比赛开始前双方猜发球权，获胜者选择发球或接发球，接发球者获得</w:t>
      </w:r>
      <w:proofErr w:type="gramStart"/>
      <w:r w:rsidRPr="00560C19">
        <w:rPr>
          <w:rFonts w:ascii="微软雅黑" w:eastAsia="微软雅黑" w:hAnsi="微软雅黑" w:hint="eastAsia"/>
          <w:color w:val="000000"/>
        </w:rPr>
        <w:t>选择场</w:t>
      </w:r>
      <w:proofErr w:type="gramEnd"/>
      <w:r w:rsidRPr="00560C19">
        <w:rPr>
          <w:rFonts w:ascii="微软雅黑" w:eastAsia="微软雅黑" w:hAnsi="微软雅黑" w:hint="eastAsia"/>
          <w:color w:val="000000"/>
        </w:rPr>
        <w:t>地权，比赛结束前发球场地固定不变；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lastRenderedPageBreak/>
        <w:t>2.</w:t>
      </w:r>
      <w:r w:rsidR="00746AB4">
        <w:rPr>
          <w:rFonts w:ascii="微软雅黑" w:eastAsia="微软雅黑" w:hAnsi="微软雅黑" w:hint="eastAsia"/>
          <w:color w:val="000000"/>
        </w:rPr>
        <w:t>每一场比赛决出</w:t>
      </w:r>
      <w:proofErr w:type="gramStart"/>
      <w:r w:rsidR="00746AB4">
        <w:rPr>
          <w:rFonts w:ascii="微软雅黑" w:eastAsia="微软雅黑" w:hAnsi="微软雅黑" w:hint="eastAsia"/>
          <w:color w:val="000000"/>
        </w:rPr>
        <w:t>一</w:t>
      </w:r>
      <w:proofErr w:type="gramEnd"/>
      <w:r w:rsidR="00746AB4">
        <w:rPr>
          <w:rFonts w:ascii="微软雅黑" w:eastAsia="微软雅黑" w:hAnsi="微软雅黑" w:hint="eastAsia"/>
          <w:color w:val="000000"/>
        </w:rPr>
        <w:t>名</w:t>
      </w:r>
      <w:r w:rsidRPr="00560C19">
        <w:rPr>
          <w:rFonts w:ascii="微软雅黑" w:eastAsia="微软雅黑" w:hAnsi="微软雅黑" w:hint="eastAsia"/>
          <w:color w:val="000000"/>
        </w:rPr>
        <w:t>胜者</w:t>
      </w:r>
      <w:r w:rsidR="00746AB4">
        <w:rPr>
          <w:rFonts w:ascii="微软雅黑" w:eastAsia="微软雅黑" w:hAnsi="微软雅黑" w:hint="eastAsia"/>
          <w:color w:val="000000"/>
        </w:rPr>
        <w:t>四强</w:t>
      </w:r>
      <w:r w:rsidRPr="00560C19">
        <w:rPr>
          <w:rFonts w:ascii="微软雅黑" w:eastAsia="微软雅黑" w:hAnsi="微软雅黑" w:hint="eastAsia"/>
          <w:color w:val="000000"/>
        </w:rPr>
        <w:t>之前</w:t>
      </w:r>
      <w:r w:rsidR="00746AB4">
        <w:rPr>
          <w:rFonts w:ascii="微软雅黑" w:eastAsia="微软雅黑" w:hAnsi="微软雅黑" w:hint="eastAsia"/>
          <w:color w:val="000000"/>
        </w:rPr>
        <w:t>比赛</w:t>
      </w:r>
      <w:r w:rsidRPr="00560C19">
        <w:rPr>
          <w:rFonts w:ascii="微软雅黑" w:eastAsia="微软雅黑" w:hAnsi="微软雅黑" w:hint="eastAsia"/>
          <w:color w:val="000000"/>
        </w:rPr>
        <w:t>采取三局两胜11分制，</w:t>
      </w:r>
      <w:r w:rsidR="00746AB4">
        <w:rPr>
          <w:rFonts w:ascii="微软雅黑" w:eastAsia="微软雅黑" w:hAnsi="微软雅黑" w:hint="eastAsia"/>
          <w:color w:val="000000"/>
        </w:rPr>
        <w:t>四强之间的</w:t>
      </w:r>
      <w:r w:rsidRPr="00560C19">
        <w:rPr>
          <w:rFonts w:ascii="微软雅黑" w:eastAsia="微软雅黑" w:hAnsi="微软雅黑" w:hint="eastAsia"/>
          <w:color w:val="000000"/>
        </w:rPr>
        <w:t>比赛采取五局三胜11分制；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3.发球为两球换发制，当比分达到10：10时采用一球换发制，直至拉开两分得差距决出胜负；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4.发球时，乒乓球出手即有效；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5.发球时不得遮挡，并将球抛起；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6.发球时，乒乓球应先接触发球方桌面，后接触接发球方桌面，未接触桌面者为死球，接发球方得一分；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7.发球时，乒乓球触网并落在接发球方桌面，发球无效，双方不得分，重新发球；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8.发球时，乒乓球先接触发球方桌面，没有接触球网，接触接球方桌面边角，为好球，此球有效；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9.比赛过程中，乒乓球触网为好球，此球有效；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10.比赛过程中，乒乓球触球架，为死球，对方得一分；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11.比赛过程中，乒乓球连续触网两次（触网之后没有落到乒乓球桌面上，而再次触网），为死球，对方得一分；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12.比赛之中</w:t>
      </w:r>
      <w:proofErr w:type="gramStart"/>
      <w:r w:rsidRPr="00560C19">
        <w:rPr>
          <w:rFonts w:ascii="微软雅黑" w:eastAsia="微软雅黑" w:hAnsi="微软雅黑" w:hint="eastAsia"/>
          <w:color w:val="000000"/>
        </w:rPr>
        <w:t>以非握拍手</w:t>
      </w:r>
      <w:proofErr w:type="gramEnd"/>
      <w:r w:rsidRPr="00560C19">
        <w:rPr>
          <w:rFonts w:ascii="微软雅黑" w:eastAsia="微软雅黑" w:hAnsi="微软雅黑" w:hint="eastAsia"/>
          <w:color w:val="000000"/>
        </w:rPr>
        <w:t>接触桌面，对方得一分，此次对抗结束；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lastRenderedPageBreak/>
        <w:t>13.比赛之中对方接球之前以身体各部位接触球台使球台移动，对方得一分，此次对抗结束；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14.当比赛双方达到1：1或者2：2进行决胜局时，任何一方比分达到5分双方交换场地；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15.每局比赛结束之后休息时间为一分钟；</w:t>
      </w:r>
    </w:p>
    <w:p w:rsidR="00560C19" w:rsidRP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16.下一局比赛开始时，双方交换场地与发球权；</w:t>
      </w:r>
    </w:p>
    <w:p w:rsidR="00560C19" w:rsidRDefault="00560C19" w:rsidP="00560C19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560C19">
        <w:rPr>
          <w:rFonts w:ascii="微软雅黑" w:eastAsia="微软雅黑" w:hAnsi="微软雅黑" w:hint="eastAsia"/>
          <w:color w:val="000000"/>
        </w:rPr>
        <w:t>17.比赛规则最终解释权归乒乓球比赛裁判组。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混和双打比赛：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1.比赛开始前双方猜发球权，获胜者选择发球或接发球，接发球者获得</w:t>
      </w:r>
      <w:proofErr w:type="gramStart"/>
      <w:r w:rsidRPr="00746AB4">
        <w:rPr>
          <w:rFonts w:ascii="微软雅黑" w:eastAsia="微软雅黑" w:hAnsi="微软雅黑" w:hint="eastAsia"/>
          <w:color w:val="000000"/>
        </w:rPr>
        <w:t>选择场</w:t>
      </w:r>
      <w:proofErr w:type="gramEnd"/>
      <w:r w:rsidRPr="00746AB4">
        <w:rPr>
          <w:rFonts w:ascii="微软雅黑" w:eastAsia="微软雅黑" w:hAnsi="微软雅黑" w:hint="eastAsia"/>
          <w:color w:val="000000"/>
        </w:rPr>
        <w:t xml:space="preserve">地权； 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2.</w:t>
      </w:r>
      <w:r>
        <w:rPr>
          <w:rFonts w:ascii="微软雅黑" w:eastAsia="微软雅黑" w:hAnsi="微软雅黑" w:hint="eastAsia"/>
          <w:color w:val="000000"/>
        </w:rPr>
        <w:t>每一场比赛决出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名胜者</w:t>
      </w:r>
      <w:r w:rsidRPr="00746AB4">
        <w:rPr>
          <w:rFonts w:ascii="微软雅黑" w:eastAsia="微软雅黑" w:hAnsi="微软雅黑" w:hint="eastAsia"/>
          <w:color w:val="000000"/>
        </w:rPr>
        <w:t>采取三局两胜11分制，</w:t>
      </w:r>
      <w:r>
        <w:rPr>
          <w:rFonts w:ascii="微软雅黑" w:eastAsia="微软雅黑" w:hAnsi="微软雅黑" w:hint="eastAsia"/>
          <w:color w:val="000000"/>
        </w:rPr>
        <w:t>冠亚军</w:t>
      </w:r>
      <w:r w:rsidRPr="00746AB4">
        <w:rPr>
          <w:rFonts w:ascii="微软雅黑" w:eastAsia="微软雅黑" w:hAnsi="微软雅黑" w:hint="eastAsia"/>
          <w:color w:val="000000"/>
        </w:rPr>
        <w:t>之间得比赛采取五局三胜11分制；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3.发球为两球换发制，当比分达到10：10时采用一球换发制，直至拉开两分得差距决出胜负；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4.获得发球权方确定第一发球者并先行站位，接发球者确定第一接发球者并随后站位，</w:t>
      </w:r>
      <w:proofErr w:type="gramStart"/>
      <w:r w:rsidRPr="00746AB4">
        <w:rPr>
          <w:rFonts w:ascii="微软雅黑" w:eastAsia="微软雅黑" w:hAnsi="微软雅黑" w:hint="eastAsia"/>
          <w:color w:val="000000"/>
        </w:rPr>
        <w:t>发球位为右手位</w:t>
      </w:r>
      <w:proofErr w:type="gramEnd"/>
      <w:r w:rsidRPr="00746AB4">
        <w:rPr>
          <w:rFonts w:ascii="微软雅黑" w:eastAsia="微软雅黑" w:hAnsi="微软雅黑" w:hint="eastAsia"/>
          <w:color w:val="000000"/>
        </w:rPr>
        <w:t>并在比赛结束之前不变；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5.在以后的各局比赛中，第一发球员确定后，第一接发球员应是前一局发球给他的运动员；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lastRenderedPageBreak/>
        <w:t>6.发球为两球换发制，发球方将发球权交给对方接发球者，换发球之后，原</w:t>
      </w:r>
      <w:proofErr w:type="gramStart"/>
      <w:r w:rsidRPr="00746AB4">
        <w:rPr>
          <w:rFonts w:ascii="微软雅黑" w:eastAsia="微软雅黑" w:hAnsi="微软雅黑" w:hint="eastAsia"/>
          <w:color w:val="000000"/>
        </w:rPr>
        <w:t>发球方两人</w:t>
      </w:r>
      <w:proofErr w:type="gramEnd"/>
      <w:r w:rsidRPr="00746AB4">
        <w:rPr>
          <w:rFonts w:ascii="微软雅黑" w:eastAsia="微软雅黑" w:hAnsi="微软雅黑" w:hint="eastAsia"/>
          <w:color w:val="000000"/>
        </w:rPr>
        <w:t>交换站位，本方原非发球者接发球；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7.发球时，乒乓球出手即有效；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8.发球时，球</w:t>
      </w:r>
      <w:proofErr w:type="gramStart"/>
      <w:r w:rsidRPr="00746AB4">
        <w:rPr>
          <w:rFonts w:ascii="微软雅黑" w:eastAsia="微软雅黑" w:hAnsi="微软雅黑" w:hint="eastAsia"/>
          <w:color w:val="000000"/>
        </w:rPr>
        <w:t>应先后</w:t>
      </w:r>
      <w:proofErr w:type="gramEnd"/>
      <w:r w:rsidRPr="00746AB4">
        <w:rPr>
          <w:rFonts w:ascii="微软雅黑" w:eastAsia="微软雅黑" w:hAnsi="微软雅黑" w:hint="eastAsia"/>
          <w:color w:val="000000"/>
        </w:rPr>
        <w:t>触及发球员的右半区和接发球员的右半区，乒乓球接触其他桌面区域（包括压线）为死球，对方得分；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9.比赛过程中，乒乓球触网为好球，此球有效；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10.比赛过程中，乒乓球连续触网两次（触网之后没有落到乒乓球桌面上，而再次触网），为死球，对方得一分；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11.发球时，乒乓球先接触发球方桌面，没有接触球网，接触接球方桌面边角，为好球，此球有效；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12.比赛过程中，乒乓球触网为好球，此球有效；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13.比赛之中</w:t>
      </w:r>
      <w:proofErr w:type="gramStart"/>
      <w:r w:rsidRPr="00746AB4">
        <w:rPr>
          <w:rFonts w:ascii="微软雅黑" w:eastAsia="微软雅黑" w:hAnsi="微软雅黑" w:hint="eastAsia"/>
          <w:color w:val="000000"/>
        </w:rPr>
        <w:t>以非握拍手</w:t>
      </w:r>
      <w:proofErr w:type="gramEnd"/>
      <w:r w:rsidRPr="00746AB4">
        <w:rPr>
          <w:rFonts w:ascii="微软雅黑" w:eastAsia="微软雅黑" w:hAnsi="微软雅黑" w:hint="eastAsia"/>
          <w:color w:val="000000"/>
        </w:rPr>
        <w:t>接触桌面，对方得一分，此次对抗结束；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14.比赛之中对方接球之前以身体各部位接触球台使球台移动，对方得一分，此次对抗结束；当比赛双方达到1：1或者2：2进行决胜局时，任何一方比分达到5分双方交换场地；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15.每局比赛结束之后休息时间为一分钟；</w:t>
      </w:r>
    </w:p>
    <w:p w:rsidR="00746AB4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t>16.下一局比赛开始时，双方交换场地与发球权，接发球者为此次发球者上次所接球的发球者；</w:t>
      </w:r>
    </w:p>
    <w:p w:rsidR="00E15A92" w:rsidRPr="00746AB4" w:rsidRDefault="00746AB4" w:rsidP="00746AB4">
      <w:pPr>
        <w:pStyle w:val="a5"/>
        <w:spacing w:line="480" w:lineRule="atLeast"/>
        <w:ind w:leftChars="500" w:left="1050"/>
        <w:rPr>
          <w:rFonts w:ascii="微软雅黑" w:eastAsia="微软雅黑" w:hAnsi="微软雅黑"/>
          <w:color w:val="000000"/>
        </w:rPr>
      </w:pPr>
      <w:r w:rsidRPr="00746AB4">
        <w:rPr>
          <w:rFonts w:ascii="微软雅黑" w:eastAsia="微软雅黑" w:hAnsi="微软雅黑" w:hint="eastAsia"/>
          <w:color w:val="000000"/>
        </w:rPr>
        <w:lastRenderedPageBreak/>
        <w:t>17.比赛规则最终解释权归乒乓球比赛裁判组。</w:t>
      </w:r>
    </w:p>
    <w:p w:rsidR="00E15A92" w:rsidRDefault="00E15A92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 w:rsidRPr="00746AB4">
        <w:rPr>
          <w:rFonts w:ascii="微软雅黑" w:eastAsia="微软雅黑" w:hAnsi="微软雅黑" w:hint="eastAsia"/>
          <w:color w:val="000000" w:themeColor="text1"/>
        </w:rPr>
        <w:t>（以上比赛的得失分一律采取国际惯例来进行，球台才用体育馆内标准高质量球台，乒乓球采用双鱼3星正式比赛用球，或由参赛选手一方提供，不过需征求双方同意，球拍</w:t>
      </w:r>
      <w:proofErr w:type="gramStart"/>
      <w:r w:rsidRPr="00746AB4">
        <w:rPr>
          <w:rFonts w:ascii="微软雅黑" w:eastAsia="微软雅黑" w:hAnsi="微软雅黑" w:hint="eastAsia"/>
          <w:color w:val="000000" w:themeColor="text1"/>
        </w:rPr>
        <w:t>建议自</w:t>
      </w:r>
      <w:proofErr w:type="gramEnd"/>
      <w:r w:rsidRPr="00746AB4">
        <w:rPr>
          <w:rFonts w:ascii="微软雅黑" w:eastAsia="微软雅黑" w:hAnsi="微软雅黑" w:hint="eastAsia"/>
          <w:color w:val="000000" w:themeColor="text1"/>
        </w:rPr>
        <w:t>带，暂停次数理论每位选手每场比赛都有一次机会</w:t>
      </w:r>
      <w:r w:rsidR="00746AB4" w:rsidRPr="00746AB4">
        <w:rPr>
          <w:rFonts w:ascii="微软雅黑" w:eastAsia="微软雅黑" w:hAnsi="微软雅黑" w:hint="eastAsia"/>
          <w:color w:val="000000" w:themeColor="text1"/>
        </w:rPr>
        <w:t>，</w:t>
      </w:r>
      <w:r w:rsidRPr="00746AB4">
        <w:rPr>
          <w:rFonts w:ascii="微软雅黑" w:eastAsia="微软雅黑" w:hAnsi="微软雅黑" w:hint="eastAsia"/>
          <w:color w:val="000000" w:themeColor="text1"/>
        </w:rPr>
        <w:t>时间1分钟，如时间紧迫，暂停时间由裁判定。）本次比赛最终解释权归</w:t>
      </w:r>
      <w:r w:rsidR="00746AB4" w:rsidRPr="00746AB4">
        <w:rPr>
          <w:rFonts w:ascii="微软雅黑" w:eastAsia="微软雅黑" w:hAnsi="微软雅黑" w:hint="eastAsia"/>
          <w:color w:val="000000" w:themeColor="text1"/>
        </w:rPr>
        <w:t>助组织者</w:t>
      </w:r>
      <w:r w:rsidRPr="00746AB4">
        <w:rPr>
          <w:rFonts w:ascii="微软雅黑" w:eastAsia="微软雅黑" w:hAnsi="微软雅黑" w:hint="eastAsia"/>
          <w:color w:val="000000" w:themeColor="text1"/>
        </w:rPr>
        <w:t>所有</w:t>
      </w:r>
    </w:p>
    <w:p w:rsidR="00746AB4" w:rsidRDefault="00746AB4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（</w:t>
      </w:r>
      <w:r>
        <w:rPr>
          <w:rFonts w:ascii="微软雅黑" w:eastAsia="微软雅黑" w:hAnsi="微软雅黑" w:hint="eastAsia"/>
          <w:color w:val="000000" w:themeColor="text1"/>
        </w:rPr>
        <w:t>五</w:t>
      </w:r>
      <w:r>
        <w:rPr>
          <w:rFonts w:ascii="微软雅黑" w:eastAsia="微软雅黑" w:hAnsi="微软雅黑"/>
          <w:color w:val="000000" w:themeColor="text1"/>
        </w:rPr>
        <w:t>）</w:t>
      </w:r>
      <w:r>
        <w:rPr>
          <w:rFonts w:ascii="微软雅黑" w:eastAsia="微软雅黑" w:hAnsi="微软雅黑" w:hint="eastAsia"/>
          <w:color w:val="000000" w:themeColor="text1"/>
        </w:rPr>
        <w:t>人员安排</w:t>
      </w:r>
    </w:p>
    <w:p w:rsidR="00746AB4" w:rsidRDefault="00746AB4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1、赛场主要负责人：赵兰杰、唐慧</w:t>
      </w:r>
      <w:r w:rsidR="00E123CE">
        <w:rPr>
          <w:rFonts w:ascii="微软雅黑" w:eastAsia="微软雅黑" w:hAnsi="微软雅黑" w:hint="eastAsia"/>
          <w:color w:val="000000" w:themeColor="text1"/>
        </w:rPr>
        <w:t>。</w:t>
      </w:r>
    </w:p>
    <w:p w:rsidR="00746AB4" w:rsidRDefault="00746AB4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职责:负责比分统筹、赛程</w:t>
      </w:r>
      <w:r w:rsidR="002B3292">
        <w:rPr>
          <w:rFonts w:ascii="微软雅黑" w:eastAsia="微软雅黑" w:hAnsi="微软雅黑" w:hint="eastAsia"/>
          <w:color w:val="000000" w:themeColor="text1"/>
        </w:rPr>
        <w:t>时间调整</w:t>
      </w:r>
      <w:r>
        <w:rPr>
          <w:rFonts w:ascii="微软雅黑" w:eastAsia="微软雅黑" w:hAnsi="微软雅黑" w:hint="eastAsia"/>
          <w:color w:val="000000" w:themeColor="text1"/>
        </w:rPr>
        <w:t>及最终结果的统计和公布工作</w:t>
      </w:r>
    </w:p>
    <w:p w:rsidR="00746AB4" w:rsidRDefault="00746AB4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2、</w:t>
      </w:r>
      <w:r>
        <w:rPr>
          <w:rFonts w:ascii="微软雅黑" w:eastAsia="微软雅黑" w:hAnsi="微软雅黑" w:hint="eastAsia"/>
          <w:color w:val="000000" w:themeColor="text1"/>
        </w:rPr>
        <w:t>裁判组组长：陈永炜</w:t>
      </w:r>
      <w:r w:rsidR="00E123CE">
        <w:rPr>
          <w:rFonts w:ascii="微软雅黑" w:eastAsia="微软雅黑" w:hAnsi="微软雅黑" w:hint="eastAsia"/>
          <w:color w:val="000000" w:themeColor="text1"/>
        </w:rPr>
        <w:t>。</w:t>
      </w:r>
    </w:p>
    <w:p w:rsidR="002B3292" w:rsidRDefault="00746AB4" w:rsidP="002B3292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职责：</w:t>
      </w:r>
      <w:r w:rsidR="002B3292">
        <w:rPr>
          <w:rFonts w:ascii="微软雅黑" w:eastAsia="微软雅黑" w:hAnsi="微软雅黑" w:hint="eastAsia"/>
          <w:color w:val="000000" w:themeColor="text1"/>
        </w:rPr>
        <w:t>安排每场比赛的裁判</w:t>
      </w:r>
    </w:p>
    <w:p w:rsidR="002B3292" w:rsidRDefault="002B3292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3、</w:t>
      </w:r>
      <w:r>
        <w:rPr>
          <w:rFonts w:ascii="微软雅黑" w:eastAsia="微软雅黑" w:hAnsi="微软雅黑" w:hint="eastAsia"/>
          <w:color w:val="000000" w:themeColor="text1"/>
        </w:rPr>
        <w:t>抽签负责人：张晓娜、胡亚莉</w:t>
      </w:r>
      <w:r w:rsidR="00670DAE">
        <w:rPr>
          <w:rFonts w:ascii="微软雅黑" w:eastAsia="微软雅黑" w:hAnsi="微软雅黑" w:hint="eastAsia"/>
          <w:color w:val="000000" w:themeColor="text1"/>
        </w:rPr>
        <w:t>、</w:t>
      </w:r>
      <w:r w:rsidR="00670DAE" w:rsidRPr="00670DAE">
        <w:rPr>
          <w:rFonts w:ascii="微软雅黑" w:eastAsia="微软雅黑" w:hAnsi="微软雅黑" w:hint="eastAsia"/>
          <w:color w:val="000000" w:themeColor="text1"/>
        </w:rPr>
        <w:t>贺雨言</w:t>
      </w:r>
      <w:r w:rsidR="00E123CE">
        <w:rPr>
          <w:rFonts w:ascii="微软雅黑" w:eastAsia="微软雅黑" w:hAnsi="微软雅黑" w:hint="eastAsia"/>
          <w:color w:val="000000" w:themeColor="text1"/>
        </w:rPr>
        <w:t>。</w:t>
      </w:r>
    </w:p>
    <w:p w:rsidR="002B3292" w:rsidRDefault="002B3292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职责：负责3月14日的参赛选手的抽签工作及安排出计划赛程表</w:t>
      </w:r>
    </w:p>
    <w:p w:rsidR="002B3292" w:rsidRDefault="002B3292" w:rsidP="00746A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4、</w:t>
      </w:r>
      <w:r>
        <w:rPr>
          <w:rFonts w:ascii="微软雅黑" w:eastAsia="微软雅黑" w:hAnsi="微软雅黑" w:hint="eastAsia"/>
          <w:color w:val="000000" w:themeColor="text1"/>
        </w:rPr>
        <w:t>组织方负责人：卢</w:t>
      </w:r>
      <w:ins w:id="0" w:author="M303-A2" w:date="2016-03-04T19:17:00Z">
        <w:r w:rsidR="00C605F2">
          <w:rPr>
            <w:rFonts w:ascii="微软雅黑" w:eastAsia="微软雅黑" w:hAnsi="微软雅黑" w:hint="eastAsia"/>
            <w:color w:val="000000" w:themeColor="text1"/>
          </w:rPr>
          <w:t>颖</w:t>
        </w:r>
      </w:ins>
      <w:del w:id="1" w:author="M303-A2" w:date="2016-03-04T19:17:00Z">
        <w:r w:rsidDel="00C605F2">
          <w:rPr>
            <w:rFonts w:ascii="微软雅黑" w:eastAsia="微软雅黑" w:hAnsi="微软雅黑" w:hint="eastAsia"/>
            <w:color w:val="000000" w:themeColor="text1"/>
          </w:rPr>
          <w:delText>毅</w:delText>
        </w:r>
      </w:del>
      <w:r>
        <w:rPr>
          <w:rFonts w:ascii="微软雅黑" w:eastAsia="微软雅黑" w:hAnsi="微软雅黑" w:hint="eastAsia"/>
          <w:color w:val="000000" w:themeColor="text1"/>
        </w:rPr>
        <w:t>峰、仇雪</w:t>
      </w:r>
      <w:r w:rsidR="00E123CE">
        <w:rPr>
          <w:rFonts w:ascii="微软雅黑" w:eastAsia="微软雅黑" w:hAnsi="微软雅黑" w:hint="eastAsia"/>
          <w:color w:val="000000" w:themeColor="text1"/>
        </w:rPr>
        <w:t>、罗荻</w:t>
      </w:r>
      <w:r w:rsidR="00E123CE">
        <w:rPr>
          <w:rFonts w:ascii="微软雅黑" w:eastAsia="微软雅黑" w:hAnsi="微软雅黑"/>
          <w:color w:val="000000" w:themeColor="text1"/>
        </w:rPr>
        <w:t>然</w:t>
      </w:r>
      <w:r w:rsidR="00E123CE">
        <w:rPr>
          <w:rFonts w:ascii="微软雅黑" w:eastAsia="微软雅黑" w:hAnsi="微软雅黑" w:hint="eastAsia"/>
          <w:color w:val="000000" w:themeColor="text1"/>
        </w:rPr>
        <w:t>。</w:t>
      </w:r>
      <w:bookmarkStart w:id="2" w:name="_GoBack"/>
      <w:bookmarkEnd w:id="2"/>
    </w:p>
    <w:p w:rsidR="002B3292" w:rsidRDefault="002B3292" w:rsidP="00A427B4">
      <w:pPr>
        <w:pStyle w:val="a5"/>
        <w:spacing w:line="480" w:lineRule="atLeast"/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职责:负责比赛期间人员</w:t>
      </w:r>
      <w:r w:rsidR="00A427B4">
        <w:rPr>
          <w:rFonts w:ascii="微软雅黑" w:eastAsia="微软雅黑" w:hAnsi="微软雅黑" w:hint="eastAsia"/>
          <w:color w:val="000000" w:themeColor="text1"/>
        </w:rPr>
        <w:t>调配、奖品分发、比赛用品的申请、比</w:t>
      </w:r>
      <w:r w:rsidR="00A427B4" w:rsidRPr="00A427B4">
        <w:rPr>
          <w:rFonts w:ascii="微软雅黑" w:eastAsia="微软雅黑" w:hAnsi="微软雅黑" w:hint="eastAsia"/>
          <w:color w:val="000000" w:themeColor="text1"/>
        </w:rPr>
        <w:t>赛公平保证、最终结果的审核以及</w:t>
      </w:r>
      <w:r w:rsidR="00A427B4">
        <w:rPr>
          <w:rFonts w:ascii="微软雅黑" w:eastAsia="微软雅黑" w:hAnsi="微软雅黑" w:hint="eastAsia"/>
          <w:color w:val="000000" w:themeColor="text1"/>
        </w:rPr>
        <w:t>拥有比赛的最终解释权</w:t>
      </w:r>
    </w:p>
    <w:p w:rsidR="00A427B4" w:rsidRDefault="00A427B4" w:rsidP="00A427B4">
      <w:pPr>
        <w:pStyle w:val="a5"/>
        <w:spacing w:line="480" w:lineRule="atLeast"/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5、</w:t>
      </w:r>
      <w:r>
        <w:rPr>
          <w:rFonts w:ascii="微软雅黑" w:eastAsia="微软雅黑" w:hAnsi="微软雅黑" w:hint="eastAsia"/>
          <w:color w:val="000000" w:themeColor="text1"/>
        </w:rPr>
        <w:t>后勤负责：</w:t>
      </w:r>
      <w:proofErr w:type="gramStart"/>
      <w:r w:rsidR="00670DAE">
        <w:rPr>
          <w:rFonts w:ascii="微软雅黑" w:eastAsia="微软雅黑" w:hAnsi="微软雅黑" w:hint="eastAsia"/>
          <w:color w:val="000000" w:themeColor="text1"/>
        </w:rPr>
        <w:t>赖基全</w:t>
      </w:r>
      <w:r>
        <w:rPr>
          <w:rFonts w:ascii="微软雅黑" w:eastAsia="微软雅黑" w:hAnsi="微软雅黑" w:hint="eastAsia"/>
          <w:color w:val="000000" w:themeColor="text1"/>
        </w:rPr>
        <w:t>、嵇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志辉</w:t>
      </w:r>
      <w:r w:rsidR="00E123CE">
        <w:rPr>
          <w:rFonts w:ascii="微软雅黑" w:eastAsia="微软雅黑" w:hAnsi="微软雅黑" w:hint="eastAsia"/>
          <w:color w:val="000000" w:themeColor="text1"/>
        </w:rPr>
        <w:t>。</w:t>
      </w:r>
    </w:p>
    <w:p w:rsidR="00A427B4" w:rsidRPr="00A427B4" w:rsidRDefault="00A427B4" w:rsidP="00A427B4">
      <w:pPr>
        <w:pStyle w:val="a5"/>
        <w:spacing w:line="480" w:lineRule="atLeast"/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(注：考虑到部分参赛选手可能时间不一定能按照计划赛场时间进行，如果比赛期间有特殊情况，需要调整预定比赛时间的参赛选手，请提前与赵兰杰和唐慧联系，以便提前再定时间！)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（五）、奖项设置</w:t>
      </w:r>
    </w:p>
    <w:p w:rsidR="00E15A92" w:rsidRDefault="0091007B" w:rsidP="0091007B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男子和女子</w:t>
      </w:r>
      <w:r w:rsidR="00E15A92">
        <w:rPr>
          <w:rFonts w:ascii="微软雅黑" w:eastAsia="微软雅黑" w:hAnsi="微软雅黑" w:hint="eastAsia"/>
          <w:color w:val="000000"/>
        </w:rPr>
        <w:t>个人</w:t>
      </w:r>
      <w:proofErr w:type="gramStart"/>
      <w:r w:rsidR="00E15A92">
        <w:rPr>
          <w:rFonts w:ascii="微软雅黑" w:eastAsia="微软雅黑" w:hAnsi="微软雅黑" w:hint="eastAsia"/>
          <w:color w:val="000000"/>
        </w:rPr>
        <w:t>单打奖前</w:t>
      </w:r>
      <w:proofErr w:type="gramEnd"/>
      <w:r w:rsidR="00E15A92">
        <w:rPr>
          <w:rFonts w:ascii="微软雅黑" w:eastAsia="微软雅黑" w:hAnsi="微软雅黑" w:hint="eastAsia"/>
          <w:color w:val="000000"/>
        </w:rPr>
        <w:t>3</w:t>
      </w:r>
      <w:r>
        <w:rPr>
          <w:rFonts w:ascii="微软雅黑" w:eastAsia="微软雅黑" w:hAnsi="微软雅黑" w:hint="eastAsia"/>
          <w:color w:val="000000"/>
        </w:rPr>
        <w:t>名可获精美奖品和获奖证书各一份，男女混双和中外混双冠军可获得精美礼品获奖证书各一份。</w:t>
      </w:r>
    </w:p>
    <w:p w:rsidR="0091007B" w:rsidRPr="0091007B" w:rsidRDefault="0091007B" w:rsidP="0091007B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注：具体奖品信息将于比赛当天公布，给同学们留上一份期待！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（六）注意事项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1、各裁判需坚持“公平、公正、公开”原则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2、如遇争议球，需听从裁判决定，如裁判难以决定，可向</w:t>
      </w:r>
      <w:r w:rsidR="0091007B">
        <w:rPr>
          <w:rFonts w:ascii="微软雅黑" w:eastAsia="微软雅黑" w:hAnsi="微软雅黑" w:hint="eastAsia"/>
          <w:color w:val="000000"/>
        </w:rPr>
        <w:t>主要负责人</w:t>
      </w:r>
      <w:r>
        <w:rPr>
          <w:rFonts w:ascii="微软雅黑" w:eastAsia="微软雅黑" w:hAnsi="微软雅黑" w:hint="eastAsia"/>
          <w:color w:val="000000"/>
        </w:rPr>
        <w:t>反映情况，由</w:t>
      </w:r>
      <w:r w:rsidR="0091007B">
        <w:rPr>
          <w:rFonts w:ascii="微软雅黑" w:eastAsia="微软雅黑" w:hAnsi="微软雅黑" w:hint="eastAsia"/>
          <w:color w:val="000000"/>
        </w:rPr>
        <w:t>主要负责人</w:t>
      </w:r>
      <w:r>
        <w:rPr>
          <w:rFonts w:ascii="微软雅黑" w:eastAsia="微软雅黑" w:hAnsi="微软雅黑" w:hint="eastAsia"/>
          <w:color w:val="000000"/>
        </w:rPr>
        <w:t>决定，</w:t>
      </w:r>
      <w:r w:rsidR="0091007B">
        <w:rPr>
          <w:rFonts w:ascii="微软雅黑" w:eastAsia="微软雅黑" w:hAnsi="微软雅黑" w:hint="eastAsia"/>
          <w:color w:val="000000"/>
        </w:rPr>
        <w:t>主要负责人</w:t>
      </w:r>
      <w:r>
        <w:rPr>
          <w:rFonts w:ascii="微软雅黑" w:eastAsia="微软雅黑" w:hAnsi="微软雅黑" w:hint="eastAsia"/>
          <w:color w:val="000000"/>
        </w:rPr>
        <w:t>一经决定，结果不能再更改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</w:t>
      </w:r>
      <w:r w:rsidR="0091007B">
        <w:rPr>
          <w:rFonts w:ascii="微软雅黑" w:eastAsia="微软雅黑" w:hAnsi="微软雅黑" w:hint="eastAsia"/>
          <w:color w:val="000000"/>
        </w:rPr>
        <w:t>所有比赛</w:t>
      </w:r>
      <w:r>
        <w:rPr>
          <w:rFonts w:ascii="微软雅黑" w:eastAsia="微软雅黑" w:hAnsi="微软雅黑" w:hint="eastAsia"/>
          <w:color w:val="000000"/>
        </w:rPr>
        <w:t>分组一律采取抽签制，如遇一组有事不能前来，</w:t>
      </w:r>
      <w:r w:rsidR="0091007B">
        <w:rPr>
          <w:rFonts w:ascii="微软雅黑" w:eastAsia="微软雅黑" w:hAnsi="微软雅黑" w:hint="eastAsia"/>
          <w:color w:val="000000"/>
        </w:rPr>
        <w:t>可请人代替抽签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</w:t>
      </w:r>
      <w:r w:rsidR="0091007B">
        <w:rPr>
          <w:rFonts w:ascii="微软雅黑" w:eastAsia="微软雅黑" w:hAnsi="微软雅黑" w:hint="eastAsia"/>
          <w:color w:val="000000"/>
        </w:rPr>
        <w:t>、所有赛按一定规则</w:t>
      </w:r>
      <w:r>
        <w:rPr>
          <w:rFonts w:ascii="微软雅黑" w:eastAsia="微软雅黑" w:hAnsi="微软雅黑" w:hint="eastAsia"/>
          <w:color w:val="000000"/>
        </w:rPr>
        <w:t>配对，配对过程工作人员一定坚持公平公正原则</w:t>
      </w:r>
      <w:r w:rsidR="0091007B">
        <w:rPr>
          <w:rFonts w:ascii="微软雅黑" w:eastAsia="微软雅黑" w:hAnsi="微软雅黑" w:hint="eastAsia"/>
          <w:color w:val="000000"/>
        </w:rPr>
        <w:t>，配对完成后将提前公示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5、如选手出现侮辱对手、攻击他人身心的行为，一经裁定，马上取消参赛资格，对方马上进入下一轮比赛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6、维护秩序的工作人员应该注意观众与选手距离不能太近</w:t>
      </w:r>
    </w:p>
    <w:p w:rsidR="00E15A92" w:rsidRDefault="00E15A92" w:rsidP="00E15A92">
      <w:pPr>
        <w:pStyle w:val="a5"/>
        <w:spacing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7、如</w:t>
      </w:r>
      <w:proofErr w:type="gramStart"/>
      <w:r>
        <w:rPr>
          <w:rFonts w:ascii="微软雅黑" w:eastAsia="微软雅黑" w:hAnsi="微软雅黑" w:hint="eastAsia"/>
          <w:color w:val="000000"/>
        </w:rPr>
        <w:t>遇时间</w:t>
      </w:r>
      <w:proofErr w:type="gramEnd"/>
      <w:r>
        <w:rPr>
          <w:rFonts w:ascii="微软雅黑" w:eastAsia="微软雅黑" w:hAnsi="微软雅黑" w:hint="eastAsia"/>
          <w:color w:val="000000"/>
        </w:rPr>
        <w:t>紧迫问题，一轮比赛结束</w:t>
      </w:r>
      <w:proofErr w:type="gramStart"/>
      <w:r>
        <w:rPr>
          <w:rFonts w:ascii="微软雅黑" w:eastAsia="微软雅黑" w:hAnsi="微软雅黑" w:hint="eastAsia"/>
          <w:color w:val="000000"/>
        </w:rPr>
        <w:t>后选手</w:t>
      </w:r>
      <w:proofErr w:type="gramEnd"/>
      <w:r>
        <w:rPr>
          <w:rFonts w:ascii="微软雅黑" w:eastAsia="微软雅黑" w:hAnsi="微软雅黑" w:hint="eastAsia"/>
          <w:color w:val="000000"/>
        </w:rPr>
        <w:t>的休息时间会相对减少，由</w:t>
      </w:r>
      <w:r w:rsidR="0091007B">
        <w:rPr>
          <w:rFonts w:ascii="微软雅黑" w:eastAsia="微软雅黑" w:hAnsi="微软雅黑" w:hint="eastAsia"/>
          <w:color w:val="000000"/>
        </w:rPr>
        <w:t>主要负责人</w:t>
      </w:r>
      <w:r>
        <w:rPr>
          <w:rFonts w:ascii="微软雅黑" w:eastAsia="微软雅黑" w:hAnsi="微软雅黑" w:hint="eastAsia"/>
          <w:color w:val="000000"/>
        </w:rPr>
        <w:t>宣布每位选手下一轮比赛时间，一经宣布，理论上如该名选手超过10</w:t>
      </w:r>
      <w:r w:rsidR="0091007B">
        <w:rPr>
          <w:rFonts w:ascii="微软雅黑" w:eastAsia="微软雅黑" w:hAnsi="微软雅黑" w:hint="eastAsia"/>
          <w:color w:val="000000"/>
        </w:rPr>
        <w:t>分钟不到，视为自动弃权处理</w:t>
      </w:r>
    </w:p>
    <w:p w:rsidR="00E15A92" w:rsidRDefault="00E15A92" w:rsidP="00A427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8、比赛完毕各裁判注意对比赛用球的回收</w:t>
      </w:r>
    </w:p>
    <w:p w:rsidR="00A427B4" w:rsidRDefault="00A427B4" w:rsidP="00A427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               </w:t>
      </w:r>
    </w:p>
    <w:p w:rsidR="00A427B4" w:rsidRDefault="00670DAE" w:rsidP="00A427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                                             策划人： 组织方</w:t>
      </w:r>
    </w:p>
    <w:p w:rsidR="00670DAE" w:rsidRDefault="00670DAE" w:rsidP="00A427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                                            </w:t>
      </w:r>
      <w:r>
        <w:rPr>
          <w:rFonts w:ascii="微软雅黑" w:eastAsia="微软雅黑" w:hAnsi="微软雅黑"/>
          <w:color w:val="000000"/>
        </w:rPr>
        <w:t xml:space="preserve">     </w:t>
      </w:r>
      <w:r>
        <w:rPr>
          <w:rFonts w:ascii="微软雅黑" w:eastAsia="微软雅黑" w:hAnsi="微软雅黑" w:hint="eastAsia"/>
          <w:color w:val="000000"/>
        </w:rPr>
        <w:t>2016.3.</w:t>
      </w:r>
      <w:ins w:id="3" w:author="M303-A2" w:date="2016-03-04T19:13:00Z">
        <w:r w:rsidR="003F4BC3">
          <w:rPr>
            <w:rFonts w:ascii="微软雅黑" w:eastAsia="微软雅黑" w:hAnsi="微软雅黑"/>
            <w:color w:val="000000"/>
          </w:rPr>
          <w:t>4</w:t>
        </w:r>
      </w:ins>
      <w:del w:id="4" w:author="M303-A2" w:date="2016-03-04T19:13:00Z">
        <w:r w:rsidDel="003F4BC3">
          <w:rPr>
            <w:rFonts w:ascii="微软雅黑" w:eastAsia="微软雅黑" w:hAnsi="微软雅黑" w:hint="eastAsia"/>
            <w:color w:val="000000"/>
          </w:rPr>
          <w:delText>2</w:delText>
        </w:r>
      </w:del>
    </w:p>
    <w:p w:rsidR="00A427B4" w:rsidRPr="00A427B4" w:rsidRDefault="00A427B4" w:rsidP="00A427B4">
      <w:pPr>
        <w:pStyle w:val="a5"/>
        <w:spacing w:line="480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                               </w:t>
      </w:r>
    </w:p>
    <w:p w:rsidR="00E15A92" w:rsidRPr="00E15A92" w:rsidRDefault="00E15A92"/>
    <w:sectPr w:rsidR="00E15A92" w:rsidRPr="00E15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A26" w:rsidRDefault="00FE3A26" w:rsidP="00E15A92">
      <w:r>
        <w:separator/>
      </w:r>
    </w:p>
  </w:endnote>
  <w:endnote w:type="continuationSeparator" w:id="0">
    <w:p w:rsidR="00FE3A26" w:rsidRDefault="00FE3A26" w:rsidP="00E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A26" w:rsidRDefault="00FE3A26" w:rsidP="00E15A92">
      <w:r>
        <w:separator/>
      </w:r>
    </w:p>
  </w:footnote>
  <w:footnote w:type="continuationSeparator" w:id="0">
    <w:p w:rsidR="00FE3A26" w:rsidRDefault="00FE3A26" w:rsidP="00E15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 w:rsidP="00E15A9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A92" w:rsidRDefault="00E15A92">
    <w:pPr>
      <w:pStyle w:val="a3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303-A2">
    <w15:presenceInfo w15:providerId="None" w15:userId="M303-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5A92"/>
    <w:rsid w:val="00036B7C"/>
    <w:rsid w:val="000B1013"/>
    <w:rsid w:val="00135CE8"/>
    <w:rsid w:val="00281C8D"/>
    <w:rsid w:val="002B3292"/>
    <w:rsid w:val="002F3A25"/>
    <w:rsid w:val="003F4BC3"/>
    <w:rsid w:val="00450C2E"/>
    <w:rsid w:val="00560C19"/>
    <w:rsid w:val="00670C28"/>
    <w:rsid w:val="00670DAE"/>
    <w:rsid w:val="00746AB4"/>
    <w:rsid w:val="00757C48"/>
    <w:rsid w:val="008760F7"/>
    <w:rsid w:val="0091007B"/>
    <w:rsid w:val="009E56EB"/>
    <w:rsid w:val="00A427B4"/>
    <w:rsid w:val="00AB5161"/>
    <w:rsid w:val="00AE0A10"/>
    <w:rsid w:val="00B775D4"/>
    <w:rsid w:val="00C1269A"/>
    <w:rsid w:val="00C605F2"/>
    <w:rsid w:val="00D36C19"/>
    <w:rsid w:val="00D852C7"/>
    <w:rsid w:val="00E123CE"/>
    <w:rsid w:val="00E15A92"/>
    <w:rsid w:val="00E520AE"/>
    <w:rsid w:val="00FC0A80"/>
    <w:rsid w:val="00FD2F50"/>
    <w:rsid w:val="00FE3A26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E3139-B2D2-4FF1-8D87-A186C12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A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A92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5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5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</dc:creator>
  <cp:keywords/>
  <dc:description/>
  <cp:lastModifiedBy>M303-A2</cp:lastModifiedBy>
  <cp:revision>26</cp:revision>
  <dcterms:created xsi:type="dcterms:W3CDTF">2016-03-02T01:03:00Z</dcterms:created>
  <dcterms:modified xsi:type="dcterms:W3CDTF">2016-03-04T11:17:00Z</dcterms:modified>
</cp:coreProperties>
</file>